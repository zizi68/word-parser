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A71AEE" w14:paraId="6525E59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467C1F3" w14:textId="77777777" w:rsidR="00A71AEE" w:rsidRDefault="00000000">
            <w:pPr>
              <w:jc w:val="center"/>
            </w:pPr>
            <w:r>
              <w:rPr>
                <w:b/>
                <w:bCs/>
              </w:rPr>
              <w:t>QUỐC HỘI</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B8840AC" w14:textId="77777777" w:rsidR="00A71AEE" w:rsidRDefault="00000000">
            <w:pPr>
              <w:jc w:val="center"/>
            </w:pPr>
            <w:r>
              <w:rPr>
                <w:b/>
                <w:bCs/>
              </w:rPr>
              <w:t>CỘNG HÒA XÃ HỘI CHỦ NGHĨA VIỆT NAM</w:t>
            </w:r>
            <w:r>
              <w:rPr>
                <w:b/>
                <w:bCs/>
              </w:rPr>
              <w:br/>
              <w:t xml:space="preserve">Độc lập - Tự do - Hạnh phúc </w:t>
            </w:r>
            <w:r>
              <w:rPr>
                <w:b/>
                <w:bCs/>
              </w:rPr>
              <w:br/>
              <w:t>---------------</w:t>
            </w:r>
          </w:p>
        </w:tc>
      </w:tr>
      <w:tr w:rsidR="00A71AEE" w14:paraId="04B8CD4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E4D8D8" w14:textId="77777777" w:rsidR="00A71AEE" w:rsidRDefault="00000000">
            <w:pPr>
              <w:jc w:val="center"/>
            </w:pPr>
            <w:r>
              <w:t>Luật số: 22/2023/QH15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B5FC942" w14:textId="77777777" w:rsidR="00A71AEE" w:rsidRDefault="00000000">
            <w:pPr>
              <w:spacing w:before="120"/>
              <w:jc w:val="right"/>
            </w:pPr>
            <w:r>
              <w:rPr>
                <w:i/>
                <w:iCs/>
              </w:rPr>
              <w:t>Hà Nội, ngày 23 tháng 6 năm 2023</w:t>
            </w:r>
          </w:p>
        </w:tc>
      </w:tr>
    </w:tbl>
    <w:p w14:paraId="40A90B7E" w14:textId="77777777" w:rsidR="00A71AEE" w:rsidRDefault="00000000">
      <w:pPr>
        <w:spacing w:after="120"/>
      </w:pPr>
      <w:r>
        <w:t> </w:t>
      </w:r>
    </w:p>
    <w:p w14:paraId="71FB2E11" w14:textId="3B380562" w:rsidR="00A71AEE" w:rsidRDefault="00B0052D" w:rsidP="00F4376E">
      <w:pPr>
        <w:pStyle w:val="Heading1"/>
      </w:pPr>
      <w:bookmarkStart w:id="0" w:name="loai_1"/>
      <w:ins w:id="1" w:author="MO HA THI" w:date="2025-07-11T15:52:00Z">
        <w:r>
          <w:t>12334fdfds</w:t>
        </w:r>
      </w:ins>
      <w:r>
        <w:t>LUẬT</w:t>
      </w:r>
      <w:bookmarkStart w:id="2" w:name="loai_1_name"/>
      <w:bookmarkEnd w:id="0"/>
      <w:r w:rsidR="00466C68">
        <w:t xml:space="preserve"> </w:t>
      </w:r>
      <w:r>
        <w:t>ĐẤU THẦU</w:t>
      </w:r>
      <w:bookmarkEnd w:id="2"/>
    </w:p>
    <w:p w14:paraId="4C2339FC" w14:textId="77777777" w:rsidR="00A71AEE" w:rsidRDefault="00000000">
      <w:pPr>
        <w:spacing w:after="120"/>
      </w:pPr>
      <w:r>
        <w:rPr>
          <w:i/>
          <w:iCs/>
        </w:rPr>
        <w:t xml:space="preserve">Căn cứ </w:t>
      </w:r>
      <w:bookmarkStart w:id="3" w:name="tvpllink_khhhnejlqt"/>
      <w:r>
        <w:rPr>
          <w:i/>
          <w:iCs/>
        </w:rPr>
        <w:t>Hiến pháp nước Cộng hòa xã hội chủ nghĩa Việt Nam</w:t>
      </w:r>
      <w:bookmarkEnd w:id="3"/>
      <w:r>
        <w:rPr>
          <w:i/>
          <w:iCs/>
        </w:rPr>
        <w:t>;</w:t>
      </w:r>
    </w:p>
    <w:p w14:paraId="7E746377" w14:textId="77777777" w:rsidR="00A71AEE" w:rsidRDefault="00000000">
      <w:pPr>
        <w:spacing w:after="120"/>
      </w:pPr>
      <w:r>
        <w:rPr>
          <w:i/>
          <w:iCs/>
        </w:rPr>
        <w:t>Quốc hội ban hành Luật Đấu thầu.</w:t>
      </w:r>
    </w:p>
    <w:p w14:paraId="1D8FA2D4" w14:textId="6538DC53" w:rsidR="00A71AEE" w:rsidRDefault="00000000" w:rsidP="00F4376E">
      <w:pPr>
        <w:pStyle w:val="Heading2"/>
      </w:pPr>
      <w:bookmarkStart w:id="4" w:name="chuong_1_name"/>
      <w:r>
        <w:t>QUY ĐỊNH CHUNG</w:t>
      </w:r>
      <w:bookmarkEnd w:id="4"/>
    </w:p>
    <w:p w14:paraId="2A665D82" w14:textId="77777777" w:rsidR="00A71AEE" w:rsidRDefault="00000000" w:rsidP="00E841B3">
      <w:pPr>
        <w:pStyle w:val="Heading3"/>
      </w:pPr>
      <w:bookmarkStart w:id="5" w:name="dieu_1"/>
      <w:r>
        <w:t>Điều 1. Phạm vi điều chỉnh</w:t>
      </w:r>
      <w:bookmarkEnd w:id="5"/>
    </w:p>
    <w:p w14:paraId="341E0A6F" w14:textId="2EB3CA29" w:rsidR="00A71AEE" w:rsidRDefault="00000000">
      <w:pPr>
        <w:spacing w:after="120"/>
      </w:pPr>
      <w:r>
        <w:t xml:space="preserve">Luật này quy định về quản lý nhà nước đối với hoạt động đấu thầu; thẩm quyền và trách nhiệm của các cơ quan, tổ chức, cá nhân trong hoạt động đấu thầu; hoạt động lựa chọn nhà thầu thực hiện gói thầu, hoạt động lựa chọn nhà đầu tư </w:t>
      </w:r>
      <w:del w:id="6" w:author="MO HA THI" w:date="2025-07-11T11:15:00Z">
        <w:r w:rsidDel="00EC402F">
          <w:delText>thực hiện</w:delText>
        </w:r>
      </w:del>
      <w:del w:id="7" w:author="MO HA THI" w:date="2025-07-15T16:15:00Z">
        <w:r w:rsidDel="001F0BA7">
          <w:delText xml:space="preserve"> </w:delText>
        </w:r>
      </w:del>
      <w:r>
        <w:t>dự án đầu tư kinh doan</w:t>
      </w:r>
      <w:del w:id="8" w:author="MO HA THI" w:date="2025-07-15T16:15:00Z">
        <w:r w:rsidDel="001F0BA7">
          <w:delText>h</w:delText>
        </w:r>
      </w:del>
      <w:del w:id="9" w:author="MO HA THI" w:date="2025-07-11T11:14:00Z">
        <w:r w:rsidDel="00EC402F">
          <w:delText>.</w:delText>
        </w:r>
      </w:del>
    </w:p>
    <w:p w14:paraId="7F8325BA" w14:textId="77777777" w:rsidR="00A71AEE" w:rsidRDefault="00000000" w:rsidP="00E841B3">
      <w:pPr>
        <w:pStyle w:val="Heading3"/>
      </w:pPr>
      <w:bookmarkStart w:id="10" w:name="dieu_2"/>
      <w:r>
        <w:t>Điều 2. Đối tượng áp dụng</w:t>
      </w:r>
      <w:bookmarkEnd w:id="10"/>
    </w:p>
    <w:p w14:paraId="654B55DE" w14:textId="77777777" w:rsidR="00A71AEE" w:rsidRDefault="00000000">
      <w:pPr>
        <w:spacing w:after="120"/>
      </w:pPr>
      <w:r>
        <w:t xml:space="preserve">Luật này áp dụng đối với các cơ quan, tổ chức, cá nhân tham gia hoặc có liên quan đến hoạt động đấu thầu bao gồm: </w:t>
      </w:r>
    </w:p>
    <w:p w14:paraId="162A04E3" w14:textId="77777777" w:rsidR="00A71AEE" w:rsidRDefault="00000000" w:rsidP="00E841B3">
      <w:pPr>
        <w:pStyle w:val="Heading4"/>
      </w:pPr>
      <w:bookmarkStart w:id="11" w:name="khoan_1_2"/>
      <w:r>
        <w:t>1. Hoạt động lựa chọn nhà thầu có sử dụng vốn ngân sách nhà nước theo quy định của</w:t>
      </w:r>
      <w:bookmarkEnd w:id="11"/>
      <w:r>
        <w:t xml:space="preserve"> </w:t>
      </w:r>
      <w:bookmarkStart w:id="12" w:name="tvpllink_orzgiqxtpn"/>
      <w:r>
        <w:t>Luật Ngân sách nhà nước</w:t>
      </w:r>
      <w:bookmarkEnd w:id="12"/>
      <w:r>
        <w:t xml:space="preserve">, </w:t>
      </w:r>
      <w:bookmarkStart w:id="13" w:name="khoan_1_2_name"/>
      <w:r>
        <w:t>vốn từ nguồn thu hợp pháp theo quy định của pháp luật của các cơ quan nhà nước, đơn vị sự nghiệp công lập để:</w:t>
      </w:r>
      <w:bookmarkEnd w:id="13"/>
    </w:p>
    <w:p w14:paraId="650A26C5" w14:textId="2364EE81" w:rsidR="00A71AEE" w:rsidRDefault="00000000">
      <w:pPr>
        <w:spacing w:after="120"/>
      </w:pPr>
      <w: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14:paraId="517E3725" w14:textId="77777777" w:rsidR="00A71AEE" w:rsidRDefault="00000000">
      <w:pPr>
        <w:spacing w:after="120"/>
      </w:pPr>
      <w:r>
        <w:t>b) Cung cấp sản phẩm, dịch vụ công; mua thuốc, hóa chất,</w:t>
      </w:r>
      <w:r>
        <w:rPr>
          <w:b/>
          <w:bCs/>
        </w:rPr>
        <w:t xml:space="preserve"> </w:t>
      </w:r>
      <w:r>
        <w:t>vật tư xét nghiệm, thiết bị y tế; mua hàng dự trữ quốc gia, thuê bảo quản hàng dự trữ quốc gia, trừ hoạt động mua trực tiếp rộng rãi của mọi đối tượng theo quy định của pháp luật về dự trữ quốc gia;</w:t>
      </w:r>
    </w:p>
    <w:p w14:paraId="72166FA3" w14:textId="77777777" w:rsidR="00A71AEE" w:rsidRDefault="00000000">
      <w:pPr>
        <w:spacing w:after="120"/>
      </w:pPr>
      <w:r>
        <w:t>c) Thực hiện các công việc khác phải tổ chức đấu thầu theo quy định của pháp luật có liên quan;</w:t>
      </w:r>
    </w:p>
    <w:p w14:paraId="61C5C151" w14:textId="77777777" w:rsidR="00A71AEE" w:rsidRDefault="00000000" w:rsidP="00E841B3">
      <w:pPr>
        <w:pStyle w:val="Heading4"/>
      </w:pPr>
      <w:bookmarkStart w:id="14" w:name="khoan_2_2"/>
      <w:r>
        <w:t>2. Hoạt động lựa chọn nhà thầu để thực hiện:</w:t>
      </w:r>
      <w:bookmarkEnd w:id="14"/>
    </w:p>
    <w:p w14:paraId="7A961910" w14:textId="77777777" w:rsidR="00A71AEE" w:rsidRDefault="00000000">
      <w:pPr>
        <w:spacing w:after="120"/>
      </w:pPr>
      <w:r>
        <w:t xml:space="preserve">a) Các gói thầu thuộc dự án đầu tư của doanh nghiệp nhà nước theo quy định của </w:t>
      </w:r>
      <w:bookmarkStart w:id="15" w:name="tvpllink_vschxswiyw"/>
      <w:r>
        <w:t>Luật Doanh nghiệp</w:t>
      </w:r>
      <w:bookmarkEnd w:id="15"/>
      <w:r>
        <w:t xml:space="preserve"> và doanh nghiệp do doanh nghiệp nhà nước nắm giữ 100% vốn điều lệ;</w:t>
      </w:r>
    </w:p>
    <w:p w14:paraId="6B4C7671" w14:textId="77777777" w:rsidR="00A71AEE" w:rsidRDefault="00000000">
      <w:pPr>
        <w:spacing w:after="120"/>
      </w:pPr>
      <w:r>
        <w:t>b) Gói thầu trang bị cơ sở vật chất - kỹ thuật, máy móc, thiết bị hỗ trợ phát triển khoa học và công nghệ từ quỹ phát triển khoa học và công nghệ của doanh nghiệp nhà nước;</w:t>
      </w:r>
    </w:p>
    <w:p w14:paraId="6F68C229" w14:textId="77777777" w:rsidR="00A71AEE" w:rsidRDefault="00000000" w:rsidP="00E841B3">
      <w:pPr>
        <w:pStyle w:val="Heading4"/>
      </w:pPr>
      <w:bookmarkStart w:id="16" w:name="khoan_3_2"/>
      <w:r>
        <w:t>3. Hoạt động lựa chọn nhà đầu tư thực hiện dự án đầu tư kinh doanh gồm:</w:t>
      </w:r>
      <w:bookmarkEnd w:id="16"/>
    </w:p>
    <w:p w14:paraId="20ED9B81" w14:textId="77777777" w:rsidR="00A71AEE" w:rsidRDefault="00000000">
      <w:pPr>
        <w:spacing w:after="120"/>
      </w:pPr>
      <w:bookmarkStart w:id="17" w:name="diem_a_3_2"/>
      <w:r>
        <w:t>a) Dự án đầu tư có sử dụng đất thuộc trường hợp phải tổ chức đấu thầu theo quy định của pháp luật về đất đai;</w:t>
      </w:r>
      <w:bookmarkEnd w:id="17"/>
      <w:r>
        <w:t xml:space="preserve"> </w:t>
      </w:r>
    </w:p>
    <w:p w14:paraId="56735A09" w14:textId="77777777" w:rsidR="00A71AEE" w:rsidRDefault="00000000">
      <w:pPr>
        <w:spacing w:after="120"/>
      </w:pPr>
      <w:bookmarkStart w:id="18" w:name="diem_b_3_2"/>
      <w:r>
        <w:t>b) Dự án đầu tư thuộc trường hợp phải tổ chức đấu thầu lựa chọn nhà đầu tư theo quy định của pháp luật quản lý ngành, lĩnh vực;</w:t>
      </w:r>
      <w:bookmarkEnd w:id="18"/>
    </w:p>
    <w:p w14:paraId="2251F1A0" w14:textId="77777777" w:rsidR="00A71AEE" w:rsidRDefault="00000000" w:rsidP="00E841B3">
      <w:pPr>
        <w:pStyle w:val="Heading4"/>
      </w:pPr>
      <w:bookmarkStart w:id="19" w:name="khoan_4_2"/>
      <w:r>
        <w:lastRenderedPageBreak/>
        <w:t>4. Tổ chức, cá nhân có hoạt động đấu thầu không thuộc trường hợp quy định tại các khoản 1, 2 và 3 Điều này được tự quyết định chọn áp dụng toàn bộ hoặc các điều, khoản, điểm cụ thể của Luật này.</w:t>
      </w:r>
      <w:bookmarkEnd w:id="19"/>
    </w:p>
    <w:p w14:paraId="3CAF3F3F" w14:textId="77777777" w:rsidR="00A71AEE" w:rsidRDefault="00000000" w:rsidP="00E841B3">
      <w:pPr>
        <w:pStyle w:val="Heading3"/>
      </w:pPr>
      <w:bookmarkStart w:id="20" w:name="dieu_3"/>
      <w:r>
        <w:t>Điều 3. Áp dụng Luật Đấu thầu, pháp luật có liên quan và điều ước quốc tế, thỏa thuận về vốn hỗ trợ phát triển chính thức,</w:t>
      </w:r>
      <w:bookmarkEnd w:id="20"/>
      <w:r>
        <w:t xml:space="preserve"> </w:t>
      </w:r>
      <w:bookmarkStart w:id="21" w:name="cumtu_d3"/>
      <w:r>
        <w:t>vốn vay ưu đãi của nhà tài trợ nước ngoài</w:t>
      </w:r>
      <w:bookmarkEnd w:id="21"/>
    </w:p>
    <w:p w14:paraId="2A1A2F9A" w14:textId="77777777" w:rsidR="00A71AEE" w:rsidRDefault="00000000" w:rsidP="00E841B3">
      <w:pPr>
        <w:pStyle w:val="Heading4"/>
      </w:pPr>
      <w:bookmarkStart w:id="22" w:name="khoan_1_3"/>
      <w: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và 7 Điều này.</w:t>
      </w:r>
      <w:bookmarkEnd w:id="22"/>
    </w:p>
    <w:p w14:paraId="49A0E702" w14:textId="77777777" w:rsidR="00A71AEE" w:rsidRDefault="00000000" w:rsidP="00E841B3">
      <w:pPr>
        <w:pStyle w:val="Heading4"/>
      </w:pPr>
      <w:r>
        <w:t>2. Việc lựa chọn nhà thầu ký kết hợp đồng dầu khí thực hiện theo quy định của pháp luật về dầu khí.</w:t>
      </w:r>
    </w:p>
    <w:p w14:paraId="3CCB1D2E" w14:textId="77777777" w:rsidR="00A71AEE" w:rsidRDefault="00000000" w:rsidP="00E841B3">
      <w:pPr>
        <w:pStyle w:val="Heading4"/>
      </w:pPr>
      <w:bookmarkStart w:id="23" w:name="khoan_3_3"/>
      <w: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bookmarkEnd w:id="23"/>
    </w:p>
    <w:p w14:paraId="572B454D" w14:textId="77777777" w:rsidR="00A71AEE" w:rsidRDefault="00000000" w:rsidP="00E841B3">
      <w:pPr>
        <w:pStyle w:val="Heading4"/>
      </w:pPr>
      <w: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14:paraId="320E81C7" w14:textId="77777777" w:rsidR="00A71AEE" w:rsidRDefault="00000000" w:rsidP="00E841B3">
      <w:pPr>
        <w:pStyle w:val="Heading4"/>
      </w:pPr>
      <w:bookmarkStart w:id="24" w:name="khoan_5_3"/>
      <w: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bookmarkEnd w:id="24"/>
      <w:r>
        <w:t xml:space="preserve"> </w:t>
      </w:r>
    </w:p>
    <w:p w14:paraId="71956ADC" w14:textId="77777777" w:rsidR="00A71AEE" w:rsidRDefault="00000000">
      <w:pPr>
        <w:spacing w:after="120"/>
      </w:pPr>
      <w:r>
        <w:t xml:space="preserve">Trước khi đàm phán, quyết định ký thỏa thuận vay không phải là điều ước quốc tế có quy định về đấu thầu khác hoặc chưa được quy định tại Luật này, Chính phủ trình Ủy ban Thường vụ Quốc hội cho ý kiến. </w:t>
      </w:r>
    </w:p>
    <w:p w14:paraId="0C316346" w14:textId="77777777" w:rsidR="00A71AEE" w:rsidRDefault="00000000" w:rsidP="00E841B3">
      <w:pPr>
        <w:pStyle w:val="Heading4"/>
      </w:pPr>
      <w: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14:paraId="5DBA36E4" w14:textId="77777777" w:rsidR="00A71AEE" w:rsidRDefault="00000000" w:rsidP="00E841B3">
      <w:pPr>
        <w:pStyle w:val="Heading4"/>
      </w:pPr>
      <w:bookmarkStart w:id="25" w:name="khoan_7_3"/>
      <w:r>
        <w:t>7. Cơ quan, tổ chức, doanh nghiệp được tự quyết định việc lựa chọn nhà thầu trên cơ sở bảo đảm công khai, minh bạch, hiệu quả kinh tế và trách nhiệm giải trình trong các trường hợp sau đây:</w:t>
      </w:r>
      <w:bookmarkEnd w:id="25"/>
      <w:r>
        <w:t xml:space="preserve"> </w:t>
      </w:r>
    </w:p>
    <w:p w14:paraId="4BD8A716" w14:textId="77777777" w:rsidR="00A71AEE" w:rsidRDefault="00000000">
      <w:pPr>
        <w:spacing w:after="120"/>
      </w:pPr>
      <w:r>
        <w:t xml:space="preserve">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w:t>
      </w:r>
      <w:bookmarkStart w:id="26" w:name="cumtu_a_7_3"/>
      <w:r>
        <w:t>vốn vay ưu đãi của nhà tài trợ nước ngoài</w:t>
      </w:r>
      <w:bookmarkEnd w:id="26"/>
      <w:r>
        <w:t>;</w:t>
      </w:r>
    </w:p>
    <w:p w14:paraId="518EE429" w14:textId="77777777" w:rsidR="00A71AEE" w:rsidRDefault="00000000">
      <w:pPr>
        <w:spacing w:after="120"/>
      </w:pPr>
      <w: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14:paraId="71D3EBAF" w14:textId="77777777" w:rsidR="00A71AEE" w:rsidRDefault="00000000">
      <w:pPr>
        <w:spacing w:after="120"/>
      </w:pPr>
      <w:r>
        <w:t>c) Việc thuê, mua, thuê mua nhà, trụ sở, tài sản gắn liền với đất;</w:t>
      </w:r>
    </w:p>
    <w:p w14:paraId="6A057CE7" w14:textId="77777777" w:rsidR="00A71AEE" w:rsidRDefault="00000000">
      <w:pPr>
        <w:spacing w:after="120"/>
      </w:pPr>
      <w:bookmarkStart w:id="27" w:name="diem_d_7_3"/>
      <w:r>
        <w:t xml:space="preserve">d) Lựa chọn nhà thầu cung cấp hàng hóa, dịch vụ tư vấn, dịch vụ phi tư vấn để bảo đảm tính liên tục cho hoạt động sản xuất, kinh doanh và mua sắm nhằm duy trì hoạt động thường xuyên sử </w:t>
      </w:r>
      <w:r>
        <w:lastRenderedPageBreak/>
        <w:t>dụng nguồn vốn sản xuất, kinh doanh của doanh nghiệp nhà nước, doanh nghiệp do doanh nghiệp nhà nước nắm giữ 100% vốn điều lệ; lựa chọn nhà thầu để thực hiện các gói thầu thuộc dự án đầu tư kinh doanh quy định tại</w:t>
      </w:r>
      <w:bookmarkEnd w:id="27"/>
      <w:r>
        <w:t xml:space="preserve"> </w:t>
      </w:r>
      <w:bookmarkStart w:id="28" w:name="tc_1"/>
      <w:r>
        <w:t>khoản 3 Điều 2 của Luật này</w:t>
      </w:r>
      <w:bookmarkEnd w:id="28"/>
      <w:r>
        <w:t xml:space="preserve">; </w:t>
      </w:r>
      <w:bookmarkStart w:id="29" w:name="diem_d_7_3_name"/>
      <w:r>
        <w:t>lựa chọn nhà thầu cung cấp dịch vụ tư vấn, nguyên liệu, nhiên liệu, vật liệu, vật tư, dịch vụ phi tư vấn phục vụ trực tiếp cho gói thầu mà đơn vị sự nghiệp công lập đã trúng thầu;</w:t>
      </w:r>
      <w:bookmarkEnd w:id="29"/>
    </w:p>
    <w:p w14:paraId="6F958C25" w14:textId="77777777" w:rsidR="00A71AEE" w:rsidRDefault="00000000">
      <w:pPr>
        <w:spacing w:after="120"/>
      </w:pPr>
      <w: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14:paraId="572E6CAA" w14:textId="77777777" w:rsidR="00A71AEE" w:rsidRDefault="00000000">
      <w:pPr>
        <w:spacing w:after="120"/>
      </w:pPr>
      <w:r>
        <w:t>e) Mua sắm hàng hóa, dịch vụ có giá bán do Nhà nước định giá cụ thể theo quy định của pháp luật về giá;</w:t>
      </w:r>
    </w:p>
    <w:p w14:paraId="2B0B8E1A" w14:textId="77777777" w:rsidR="00A71AEE" w:rsidRDefault="00000000">
      <w:pPr>
        <w:spacing w:after="120"/>
      </w:pPr>
      <w:r>
        <w:t xml:space="preserve">g) Lựa chọn nhà thầu cung cấp dịch vụ dầu khí, hàng hóa phục vụ hoạt động dầu khí phù hợp với hợp đồng dầu khí được cấp có thẩm quyền phê duyệt theo quy định của </w:t>
      </w:r>
      <w:bookmarkStart w:id="30" w:name="tvpllink_vydyzmjfri"/>
      <w:r>
        <w:t>Luật Dầu khí</w:t>
      </w:r>
      <w:bookmarkEnd w:id="30"/>
      <w:r>
        <w:t>.</w:t>
      </w:r>
    </w:p>
    <w:sectPr w:rsidR="00A71A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C545A"/>
    <w:multiLevelType w:val="hybridMultilevel"/>
    <w:tmpl w:val="9296F74C"/>
    <w:lvl w:ilvl="0" w:tplc="1278DB2A">
      <w:start w:val="1"/>
      <w:numFmt w:val="decimal"/>
      <w:pStyle w:val="Heading2"/>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5601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 HA THI">
    <w15:presenceInfo w15:providerId="Windows Live" w15:userId="f4773b01eeb51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7"/>
    <w:rsid w:val="0014448F"/>
    <w:rsid w:val="001C656E"/>
    <w:rsid w:val="001F0BA7"/>
    <w:rsid w:val="00466C68"/>
    <w:rsid w:val="008E328E"/>
    <w:rsid w:val="00907440"/>
    <w:rsid w:val="00A71AEE"/>
    <w:rsid w:val="00B0052D"/>
    <w:rsid w:val="00B53CCC"/>
    <w:rsid w:val="00B6517A"/>
    <w:rsid w:val="00D32AC7"/>
    <w:rsid w:val="00E841B3"/>
    <w:rsid w:val="00EC402F"/>
    <w:rsid w:val="00F437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C326DE"/>
  <w15:chartTrackingRefBased/>
  <w15:docId w15:val="{17A46819-9A72-48BD-8D9D-5B1B1883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F4376E"/>
    <w:pPr>
      <w:keepNext/>
      <w:keepLines/>
      <w:spacing w:before="240" w:line="360" w:lineRule="auto"/>
      <w:jc w:val="center"/>
      <w:outlineLvl w:val="0"/>
    </w:pPr>
    <w:rPr>
      <w:rFonts w:eastAsiaTheme="majorEastAsia" w:cstheme="majorBidi"/>
      <w:b/>
      <w:sz w:val="26"/>
      <w:szCs w:val="32"/>
    </w:rPr>
  </w:style>
  <w:style w:type="paragraph" w:styleId="Heading2">
    <w:name w:val="heading 2"/>
    <w:basedOn w:val="Normal"/>
    <w:next w:val="Normal"/>
    <w:link w:val="Heading2Char"/>
    <w:uiPriority w:val="99"/>
    <w:unhideWhenUsed/>
    <w:qFormat/>
    <w:rsid w:val="00E841B3"/>
    <w:pPr>
      <w:keepNext/>
      <w:keepLines/>
      <w:numPr>
        <w:numId w:val="1"/>
      </w:numPr>
      <w:spacing w:before="40" w:line="360" w:lineRule="auto"/>
      <w:ind w:left="470" w:right="907" w:hanging="357"/>
      <w:jc w:val="center"/>
      <w:outlineLvl w:val="1"/>
    </w:pPr>
    <w:rPr>
      <w:rFonts w:eastAsiaTheme="majorEastAsia" w:cstheme="majorBidi"/>
      <w:b/>
      <w:sz w:val="26"/>
      <w:szCs w:val="26"/>
    </w:rPr>
  </w:style>
  <w:style w:type="paragraph" w:styleId="Heading3">
    <w:name w:val="heading 3"/>
    <w:basedOn w:val="Normal"/>
    <w:next w:val="Normal"/>
    <w:link w:val="Heading3Char"/>
    <w:uiPriority w:val="99"/>
    <w:unhideWhenUsed/>
    <w:qFormat/>
    <w:rsid w:val="00E841B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9"/>
    <w:unhideWhenUsed/>
    <w:qFormat/>
    <w:rsid w:val="00E841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4376E"/>
    <w:rPr>
      <w:rFonts w:eastAsiaTheme="majorEastAsia" w:cstheme="majorBidi"/>
      <w:b/>
      <w:sz w:val="26"/>
      <w:szCs w:val="32"/>
    </w:rPr>
  </w:style>
  <w:style w:type="character" w:customStyle="1" w:styleId="Heading2Char">
    <w:name w:val="Heading 2 Char"/>
    <w:basedOn w:val="DefaultParagraphFont"/>
    <w:link w:val="Heading2"/>
    <w:uiPriority w:val="99"/>
    <w:rsid w:val="00E841B3"/>
    <w:rPr>
      <w:rFonts w:eastAsiaTheme="majorEastAsia" w:cstheme="majorBidi"/>
      <w:b/>
      <w:sz w:val="26"/>
      <w:szCs w:val="26"/>
    </w:rPr>
  </w:style>
  <w:style w:type="character" w:customStyle="1" w:styleId="Heading3Char">
    <w:name w:val="Heading 3 Char"/>
    <w:basedOn w:val="DefaultParagraphFont"/>
    <w:link w:val="Heading3"/>
    <w:uiPriority w:val="99"/>
    <w:rsid w:val="00E841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9"/>
    <w:rsid w:val="00E841B3"/>
    <w:rPr>
      <w:rFonts w:asciiTheme="majorHAnsi" w:eastAsiaTheme="majorEastAsia" w:hAnsiTheme="majorHAnsi" w:cstheme="majorBidi"/>
      <w:i/>
      <w:iCs/>
      <w:color w:val="2F5496" w:themeColor="accent1" w:themeShade="BF"/>
      <w:sz w:val="24"/>
      <w:szCs w:val="24"/>
    </w:rPr>
  </w:style>
  <w:style w:type="paragraph" w:styleId="Revision">
    <w:name w:val="Revision"/>
    <w:hidden/>
    <w:uiPriority w:val="99"/>
    <w:unhideWhenUsed/>
    <w:rsid w:val="00EC40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people.xml" Type="http://schemas.microsoft.com/office/2011/relationships/people"/><Relationship Id="rId7"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2025-07-09T04:22:00Z</dcterms:created>
  <dc:creator>MO HA THI</dc:creator>
  <cp:lastModifiedBy>MO HA THI</cp:lastModifiedBy>
  <cp:lastPrinted>1899-12-31T17:00:00Z</cp:lastPrinted>
  <dcterms:modified xsi:type="dcterms:W3CDTF">2025-07-15T09:16:00Z</dcterms:modified>
  <cp:revision>14</cp:revision>
</cp:coreProperties>
</file>